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49B" w:rsidRDefault="00532E42" w:rsidP="00532E42">
      <w:pPr>
        <w:pStyle w:val="Heading1"/>
      </w:pPr>
      <w:r>
        <w:t>Management Scenarios – Sensitivity testing - for uplift assessment</w:t>
      </w:r>
    </w:p>
    <w:p w:rsidR="00532E42" w:rsidRPr="00532E42" w:rsidRDefault="00532E42" w:rsidP="00532E42"/>
    <w:p w:rsidR="00532E42" w:rsidRDefault="00532E42" w:rsidP="00532E42">
      <w:pPr>
        <w:pStyle w:val="Heading2"/>
      </w:pPr>
      <w:r>
        <w:t xml:space="preserve">Avoided Conversion – </w:t>
      </w:r>
      <w:r w:rsidRPr="00B26B0F">
        <w:rPr>
          <w:highlight w:val="yellow"/>
        </w:rPr>
        <w:t>Change in urban land cover</w:t>
      </w:r>
      <w:r w:rsidR="00B26B0F">
        <w:t xml:space="preserve"> (bounded)</w:t>
      </w:r>
    </w:p>
    <w:p w:rsidR="00532E42" w:rsidRDefault="00532E42" w:rsidP="00532E42">
      <w:r>
        <w:t xml:space="preserve">Current Condition compared to 2030 probability of urban conversion </w:t>
      </w:r>
    </w:p>
    <w:p w:rsidR="00FD6AF1" w:rsidRDefault="00FD6AF1" w:rsidP="00532E42">
      <w:r>
        <w:t>We will want to target areas that get significantly worse as the ones most in need of management (opposite of other scenarios)</w:t>
      </w:r>
    </w:p>
    <w:p w:rsidR="00532E42" w:rsidRDefault="00532E42" w:rsidP="00532E42">
      <w:r>
        <w:t>For urban conversion layer we will calculate the following for the input data:</w:t>
      </w:r>
    </w:p>
    <w:p w:rsidR="00532E42" w:rsidRDefault="00532E42" w:rsidP="00532E42">
      <w:pPr>
        <w:pStyle w:val="ListParagraph"/>
        <w:numPr>
          <w:ilvl w:val="0"/>
          <w:numId w:val="1"/>
        </w:numPr>
      </w:pPr>
      <w:r>
        <w:t>percent of area classified as each land cover class</w:t>
      </w:r>
    </w:p>
    <w:p w:rsidR="00532E42" w:rsidRDefault="00532E42" w:rsidP="00532E42">
      <w:pPr>
        <w:pStyle w:val="ListParagraph"/>
        <w:numPr>
          <w:ilvl w:val="0"/>
          <w:numId w:val="1"/>
        </w:numPr>
      </w:pPr>
      <w:commentRangeStart w:id="0"/>
      <w:r>
        <w:t>percent upstream areas classified as each land cover area</w:t>
      </w:r>
      <w:commentRangeEnd w:id="0"/>
      <w:r w:rsidR="00F527DA">
        <w:rPr>
          <w:rStyle w:val="CommentReference"/>
        </w:rPr>
        <w:commentReference w:id="0"/>
      </w:r>
    </w:p>
    <w:p w:rsidR="00532E42" w:rsidRPr="00532E42" w:rsidRDefault="00532E42" w:rsidP="00532E42">
      <w:r>
        <w:t>Nothing else will change</w:t>
      </w:r>
    </w:p>
    <w:p w:rsidR="00532E42" w:rsidRDefault="00532E42" w:rsidP="00B24E41">
      <w:pPr>
        <w:pStyle w:val="Heading2"/>
      </w:pPr>
      <w:r>
        <w:t>Increased Buffer – Change in stream length with forest</w:t>
      </w:r>
      <w:r w:rsidR="00B24E41">
        <w:t xml:space="preserve"> (maximize?)</w:t>
      </w:r>
    </w:p>
    <w:p w:rsidR="00532E42" w:rsidRDefault="00532E42">
      <w:r>
        <w:t xml:space="preserve">Current condition compared to Current condition with changes in stream length located within various land covers. </w:t>
      </w:r>
    </w:p>
    <w:p w:rsidR="00532E42" w:rsidRDefault="00532E42">
      <w:r>
        <w:t>For increase buffer layer we will calculate for each catchment new stre</w:t>
      </w:r>
      <w:ins w:id="1" w:author="John Fay" w:date="2015-07-20T12:40:00Z">
        <w:r w:rsidR="00F148E7">
          <w:t>a</w:t>
        </w:r>
      </w:ins>
      <w:r>
        <w:t xml:space="preserve">m length coverages as follows: </w:t>
      </w:r>
    </w:p>
    <w:p w:rsidR="00532E42" w:rsidRDefault="00532E42" w:rsidP="00532E42">
      <w:pPr>
        <w:pStyle w:val="ListParagraph"/>
        <w:numPr>
          <w:ilvl w:val="0"/>
          <w:numId w:val="2"/>
        </w:numPr>
      </w:pPr>
      <w:r>
        <w:t xml:space="preserve">Total </w:t>
      </w:r>
      <w:proofErr w:type="spellStart"/>
      <w:ins w:id="2" w:author="John Fay" w:date="2015-07-20T12:45:00Z">
        <w:r w:rsidR="00F148E7">
          <w:t>unbufferable</w:t>
        </w:r>
      </w:ins>
      <w:proofErr w:type="spellEnd"/>
      <w:ins w:id="3" w:author="John Fay" w:date="2015-07-20T12:44:00Z">
        <w:r w:rsidR="00F148E7">
          <w:t xml:space="preserve"> </w:t>
        </w:r>
      </w:ins>
      <w:commentRangeStart w:id="4"/>
      <w:r>
        <w:t>stream length</w:t>
      </w:r>
      <w:del w:id="5" w:author="John Fay" w:date="2015-07-20T12:45:00Z">
        <w:r w:rsidDel="00F148E7">
          <w:delText xml:space="preserve"> area </w:delText>
        </w:r>
        <w:commentRangeEnd w:id="4"/>
        <w:r w:rsidR="00F148E7" w:rsidDel="00F148E7">
          <w:rPr>
            <w:rStyle w:val="CommentReference"/>
          </w:rPr>
          <w:commentReference w:id="4"/>
        </w:r>
      </w:del>
      <w:r>
        <w:t xml:space="preserve">– (stream length in forest + stream length in moderate and high intensity urban) = total length </w:t>
      </w:r>
      <w:ins w:id="6" w:author="John Fay" w:date="2015-07-20T12:45:00Z">
        <w:r w:rsidR="00F148E7">
          <w:t xml:space="preserve">NOT </w:t>
        </w:r>
      </w:ins>
      <w:r>
        <w:t>available to buffer</w:t>
      </w:r>
    </w:p>
    <w:p w:rsidR="00532E42" w:rsidRDefault="00532E42" w:rsidP="00532E42">
      <w:pPr>
        <w:pStyle w:val="ListParagraph"/>
        <w:numPr>
          <w:ilvl w:val="0"/>
          <w:numId w:val="2"/>
        </w:numPr>
      </w:pPr>
      <w:r>
        <w:t xml:space="preserve">Calculate an increase in </w:t>
      </w:r>
      <w:ins w:id="7" w:author="John Fay" w:date="2015-07-20T12:44:00Z">
        <w:r w:rsidR="00F148E7">
          <w:t xml:space="preserve">forested </w:t>
        </w:r>
      </w:ins>
      <w:r>
        <w:t xml:space="preserve">stream length for each (non-zero) length coverage type in proportion to current length so that total increase </w:t>
      </w:r>
      <w:r w:rsidR="00FD6AF1">
        <w:t xml:space="preserve">in forest (and decrease in other coverages) </w:t>
      </w:r>
      <w:r>
        <w:t>across coverage types = total length available to buffer</w:t>
      </w:r>
    </w:p>
    <w:p w:rsidR="00532E42" w:rsidRDefault="00532E42" w:rsidP="00532E42">
      <w:r>
        <w:t>We will not worry about changing the catchment area coverages or upstream coverages because the change in buffer area 30 m width will be small relative to catchment size</w:t>
      </w:r>
    </w:p>
    <w:p w:rsidR="00532E42" w:rsidRDefault="00532E42" w:rsidP="00532E42">
      <w:r>
        <w:t xml:space="preserve">We will also not include changes in hydrological features like temperature, velocity and volume that may change with buffer because we cannot estimate these, but we can test the sensitivity of the HUC12s to changes in these features separately (if they are significant for the species in the region), and get a sense of whether management that changes these features </w:t>
      </w:r>
      <w:commentRangeStart w:id="8"/>
      <w:r>
        <w:t>are important</w:t>
      </w:r>
      <w:commentRangeEnd w:id="8"/>
      <w:r w:rsidR="00F148E7">
        <w:rPr>
          <w:rStyle w:val="CommentReference"/>
        </w:rPr>
        <w:commentReference w:id="8"/>
      </w:r>
      <w:r>
        <w:t xml:space="preserve">. </w:t>
      </w:r>
    </w:p>
    <w:p w:rsidR="00532E42" w:rsidRDefault="00071481" w:rsidP="00071481">
      <w:pPr>
        <w:pStyle w:val="Heading2"/>
      </w:pPr>
      <w:r>
        <w:t>Sensitivity to hydrologic changes – temperature</w:t>
      </w:r>
    </w:p>
    <w:p w:rsidR="00071481" w:rsidRDefault="00071481" w:rsidP="00071481">
      <w:r>
        <w:t xml:space="preserve">Current condition compared to changes in stream temperature variables – across the board </w:t>
      </w:r>
      <w:commentRangeStart w:id="9"/>
      <w:r>
        <w:t xml:space="preserve">10% </w:t>
      </w:r>
      <w:commentRangeEnd w:id="9"/>
      <w:r w:rsidR="00FD6AF1">
        <w:rPr>
          <w:rStyle w:val="CommentReference"/>
        </w:rPr>
        <w:commentReference w:id="9"/>
      </w:r>
      <w:r w:rsidR="00FD6AF1">
        <w:t>decrease in temperature</w:t>
      </w:r>
      <w:r w:rsidR="009C0348">
        <w:t xml:space="preserve"> or perhaps it makes more sense to do a 5 degree decrease or something like that?</w:t>
      </w:r>
      <w:r>
        <w:t xml:space="preserve">. </w:t>
      </w:r>
      <w:r w:rsidR="00FD6AF1">
        <w:t>Should see increase in habitat suitability.</w:t>
      </w:r>
    </w:p>
    <w:p w:rsidR="00400490" w:rsidRDefault="00400490" w:rsidP="00071481">
      <w:r>
        <w:t xml:space="preserve"> A 3 to 5 degree change in high temps seems to be significant for a variety of species </w:t>
      </w:r>
      <w:hyperlink r:id="rId6" w:history="1">
        <w:r w:rsidRPr="00305A14">
          <w:rPr>
            <w:rStyle w:val="Hyperlink"/>
          </w:rPr>
          <w:t>http://water.epa.gov/type/rsl/monitoring/vms53.cfm</w:t>
        </w:r>
      </w:hyperlink>
    </w:p>
    <w:p w:rsidR="00400490" w:rsidRPr="00071481" w:rsidRDefault="00400490" w:rsidP="00071481"/>
    <w:p w:rsidR="00071481" w:rsidRDefault="00071481" w:rsidP="00071481">
      <w:pPr>
        <w:pStyle w:val="Heading2"/>
      </w:pPr>
      <w:r>
        <w:t>Sensitivity to hydrologic changes – velocity</w:t>
      </w:r>
    </w:p>
    <w:p w:rsidR="00071481" w:rsidRDefault="00071481" w:rsidP="00071481">
      <w:r>
        <w:t xml:space="preserve">Current condition compared to changes in stream velocity variables – across the board 10% </w:t>
      </w:r>
      <w:r w:rsidR="00FD6AF1">
        <w:t>decrease in velocity</w:t>
      </w:r>
      <w:r>
        <w:t>.</w:t>
      </w:r>
      <w:r w:rsidR="00FD6AF1">
        <w:t xml:space="preserve"> Should see an increase in habitat suitability, I think.</w:t>
      </w:r>
      <w:r>
        <w:t xml:space="preserve"> </w:t>
      </w:r>
    </w:p>
    <w:p w:rsidR="00400490" w:rsidRPr="00071481" w:rsidRDefault="00400490" w:rsidP="00071481">
      <w:r>
        <w:t>(Velocity will affect sediment loading and temperature etc</w:t>
      </w:r>
      <w:proofErr w:type="gramStart"/>
      <w:r>
        <w:t>..)</w:t>
      </w:r>
      <w:proofErr w:type="gramEnd"/>
    </w:p>
    <w:p w:rsidR="00071481" w:rsidRDefault="00071481" w:rsidP="00071481">
      <w:pPr>
        <w:pStyle w:val="Heading2"/>
      </w:pPr>
      <w:r>
        <w:t>Sensitivity to hydrological changes – volume</w:t>
      </w:r>
    </w:p>
    <w:p w:rsidR="00071481" w:rsidRPr="00071481" w:rsidRDefault="00071481" w:rsidP="00071481">
      <w:r>
        <w:t xml:space="preserve">Current condition compared to changes in stream volume variables – across the board 10% </w:t>
      </w:r>
      <w:r w:rsidR="00FD6AF1">
        <w:t>decrease in volume.  Not sure whether there would be an increase or decrease in habitat suitability</w:t>
      </w:r>
      <w:r>
        <w:t xml:space="preserve">. </w:t>
      </w:r>
    </w:p>
    <w:p w:rsidR="00B24E41" w:rsidRDefault="00B24E41" w:rsidP="00B24E41">
      <w:pPr>
        <w:pStyle w:val="Heading2"/>
      </w:pPr>
      <w:r>
        <w:t xml:space="preserve">Increased </w:t>
      </w:r>
      <w:r>
        <w:t>Wetland</w:t>
      </w:r>
      <w:r>
        <w:t xml:space="preserve"> – </w:t>
      </w:r>
      <w:r w:rsidRPr="00B26B0F">
        <w:rPr>
          <w:highlight w:val="yellow"/>
        </w:rPr>
        <w:t xml:space="preserve">Change in </w:t>
      </w:r>
      <w:r w:rsidRPr="00B26B0F">
        <w:rPr>
          <w:highlight w:val="yellow"/>
        </w:rPr>
        <w:t>wetland area (maximize?)</w:t>
      </w:r>
    </w:p>
    <w:p w:rsidR="00B24E41" w:rsidRDefault="00B24E41" w:rsidP="00B24E41">
      <w:r>
        <w:t xml:space="preserve">Current condition compared to Current condition with changes in </w:t>
      </w:r>
      <w:r>
        <w:t>catchment and upstream area classified as wetland (and related changes in other</w:t>
      </w:r>
      <w:r>
        <w:t xml:space="preserve"> land covers</w:t>
      </w:r>
      <w:r>
        <w:t>)</w:t>
      </w:r>
      <w:r>
        <w:t xml:space="preserve">. </w:t>
      </w:r>
      <w:r>
        <w:t xml:space="preserve"> This would also require changes to </w:t>
      </w:r>
      <w:proofErr w:type="spellStart"/>
      <w:r>
        <w:t>flowline</w:t>
      </w:r>
      <w:proofErr w:type="spellEnd"/>
      <w:r>
        <w:t xml:space="preserve"> length, and area and percentage of riparian zone classified as covers that will change (anything that is not urban).</w:t>
      </w:r>
    </w:p>
    <w:p w:rsidR="00B24E41" w:rsidRDefault="00B24E41" w:rsidP="00B24E41">
      <w:r>
        <w:t xml:space="preserve">For increase </w:t>
      </w:r>
      <w:r>
        <w:t>wetland</w:t>
      </w:r>
      <w:r>
        <w:t xml:space="preserve"> layer we will calculate for each catchment</w:t>
      </w:r>
      <w:r w:rsidR="00B26B0F">
        <w:t>,</w:t>
      </w:r>
      <w:r>
        <w:t xml:space="preserve"> </w:t>
      </w:r>
      <w:r>
        <w:t>new catchment and upstream</w:t>
      </w:r>
      <w:r>
        <w:t xml:space="preserve"> coverages</w:t>
      </w:r>
      <w:r w:rsidR="00B26B0F">
        <w:t xml:space="preserve"> as well as </w:t>
      </w:r>
      <w:proofErr w:type="spellStart"/>
      <w:r w:rsidR="00B26B0F">
        <w:t>flowline</w:t>
      </w:r>
      <w:proofErr w:type="spellEnd"/>
      <w:r w:rsidR="00B26B0F">
        <w:t xml:space="preserve"> and </w:t>
      </w:r>
      <w:proofErr w:type="spellStart"/>
      <w:r w:rsidR="00B26B0F">
        <w:t>riprian</w:t>
      </w:r>
      <w:proofErr w:type="spellEnd"/>
      <w:r w:rsidR="00B26B0F">
        <w:t xml:space="preserve"> zone coverages</w:t>
      </w:r>
      <w:r>
        <w:t xml:space="preserve"> as follows: </w:t>
      </w:r>
    </w:p>
    <w:p w:rsidR="00B24E41" w:rsidRDefault="00B24E41" w:rsidP="00B24E41">
      <w:pPr>
        <w:pStyle w:val="ListParagraph"/>
        <w:numPr>
          <w:ilvl w:val="0"/>
          <w:numId w:val="2"/>
        </w:numPr>
      </w:pPr>
      <w:r>
        <w:t xml:space="preserve">Total </w:t>
      </w:r>
      <w:r>
        <w:t xml:space="preserve">area of potential wetland (for each catchment) = [Area that has hydric soils that is not already wetland or moderate to high intensity urban] </w:t>
      </w:r>
    </w:p>
    <w:p w:rsidR="00B24E41" w:rsidRDefault="00B24E41" w:rsidP="00B24E41">
      <w:pPr>
        <w:pStyle w:val="ListParagraph"/>
        <w:numPr>
          <w:ilvl w:val="0"/>
          <w:numId w:val="2"/>
        </w:numPr>
      </w:pPr>
      <w:r>
        <w:t xml:space="preserve">Increase area of catchment, </w:t>
      </w:r>
      <w:proofErr w:type="spellStart"/>
      <w:r>
        <w:t>flowline</w:t>
      </w:r>
      <w:proofErr w:type="spellEnd"/>
      <w:r>
        <w:t xml:space="preserve">, and riparian zone to the maximum possible wetland area, and decrease other </w:t>
      </w:r>
      <w:r w:rsidR="00B26B0F">
        <w:t>coverages to compensate.</w:t>
      </w:r>
    </w:p>
    <w:p w:rsidR="00B26B0F" w:rsidRDefault="00B26B0F" w:rsidP="00B26B0F">
      <w:pPr>
        <w:pStyle w:val="ListParagraph"/>
        <w:numPr>
          <w:ilvl w:val="0"/>
          <w:numId w:val="2"/>
        </w:numPr>
      </w:pPr>
      <w:r>
        <w:t xml:space="preserve">For maximum wetland scenario </w:t>
      </w:r>
      <w:commentRangeStart w:id="10"/>
      <w:r>
        <w:t>percent upstream areas classified as each land cover area</w:t>
      </w:r>
      <w:commentRangeEnd w:id="10"/>
      <w:r>
        <w:rPr>
          <w:rStyle w:val="CommentReference"/>
        </w:rPr>
        <w:commentReference w:id="10"/>
      </w:r>
    </w:p>
    <w:p w:rsidR="00BC38B4" w:rsidRDefault="00BC38B4" w:rsidP="00BC38B4">
      <w:pPr>
        <w:pStyle w:val="Heading2"/>
      </w:pPr>
      <w:r>
        <w:t>Dam Removal</w:t>
      </w:r>
      <w:r w:rsidR="009C0348">
        <w:t xml:space="preserve"> (sensitivity test, maximize?)</w:t>
      </w:r>
    </w:p>
    <w:p w:rsidR="00BC38B4" w:rsidRDefault="002D7E9D">
      <w:r>
        <w:t xml:space="preserve">Current condition compared to Current condition with dam(s) removed changing distance to nearest downstream and upstream dam. </w:t>
      </w:r>
    </w:p>
    <w:p w:rsidR="002D7E9D" w:rsidRDefault="002D7E9D">
      <w:r>
        <w:t xml:space="preserve">I wonder if we could do this as a sensitivity test where we increase distance to nearest dam (Upstream and downstream) by some set percentage (e.g., 25%) just to see which catchments would have the largest changes in habitat suitability from a 25% change in these distances– maybe this would tell us which dams (in which catchment) would be most valuable to remove.    Would that work? </w:t>
      </w:r>
      <w:r w:rsidR="009C0348">
        <w:t xml:space="preserve"> Or</w:t>
      </w:r>
      <w:r>
        <w:t xml:space="preserve"> is this measure more likely to be a threshold thing… </w:t>
      </w:r>
    </w:p>
    <w:p w:rsidR="002D7E9D" w:rsidRDefault="002D7E9D">
      <w:r>
        <w:t xml:space="preserve">Another approach would be </w:t>
      </w:r>
      <w:r w:rsidR="009C0348">
        <w:t xml:space="preserve">(to remove all small dams) </w:t>
      </w:r>
      <w:r>
        <w:t>to have a scenario where we remove all dams in the small streams in each catchment and recalculate distance to nearest dam up and down</w:t>
      </w:r>
      <w:r w:rsidR="009C0348">
        <w:t xml:space="preserve"> stream and see which HUC 12s increase most in habitat suitability. </w:t>
      </w:r>
    </w:p>
    <w:p w:rsidR="009C0348" w:rsidRDefault="009C0348">
      <w:r>
        <w:t>Either of these make any sense?</w:t>
      </w:r>
    </w:p>
    <w:p w:rsidR="00BC38B4" w:rsidRDefault="00BC38B4" w:rsidP="00BC38B4">
      <w:pPr>
        <w:pStyle w:val="Heading2"/>
      </w:pPr>
      <w:r>
        <w:t>Nutrient Reduction</w:t>
      </w:r>
      <w:r w:rsidR="009C0348">
        <w:t xml:space="preserve"> (sensitivity test)</w:t>
      </w:r>
    </w:p>
    <w:p w:rsidR="009C0348" w:rsidRDefault="009C0348" w:rsidP="009C0348">
      <w:r>
        <w:t xml:space="preserve">Current condition compared to current condition with 10 % less nutrient inputs. </w:t>
      </w:r>
      <w:r w:rsidR="00432E68">
        <w:t xml:space="preserve"> </w:t>
      </w:r>
    </w:p>
    <w:p w:rsidR="00432E68" w:rsidRDefault="00432E68" w:rsidP="009C0348">
      <w:r>
        <w:t xml:space="preserve">In each catchment reduce number of NPDES + number of Animal Ops by 10%.   </w:t>
      </w:r>
    </w:p>
    <w:p w:rsidR="00432E68" w:rsidRDefault="00432E68" w:rsidP="009C0348">
      <w:r>
        <w:t xml:space="preserve">Is this possible?  May have 0 in some catchments and will definitely have less than 10 in others and thus need to go to fractions. </w:t>
      </w:r>
    </w:p>
    <w:p w:rsidR="00432E68" w:rsidRDefault="00432E68" w:rsidP="009C0348"/>
    <w:p w:rsidR="009C0348" w:rsidRPr="009C0348" w:rsidRDefault="009C0348" w:rsidP="009C0348"/>
    <w:sectPr w:rsidR="009C0348" w:rsidRPr="009C0348" w:rsidSect="00532E42">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Fay" w:date="2015-07-20T12:52:00Z" w:initials="JF">
    <w:p w:rsidR="00F527DA" w:rsidRDefault="00F527DA">
      <w:pPr>
        <w:pStyle w:val="CommentText"/>
      </w:pPr>
      <w:r>
        <w:rPr>
          <w:rStyle w:val="CommentReference"/>
        </w:rPr>
        <w:annotationRef/>
      </w:r>
      <w:r>
        <w:t xml:space="preserve">This is what Audrey and Emily will compute. I have scripts that automate this, but it will still take a LONG time to compute. We’ll save time if we collapse the NLCD classes (e.g. all forest classes just become “forest”), which Dean and I agreed we’d do, for simplicity. </w:t>
      </w:r>
    </w:p>
  </w:comment>
  <w:comment w:id="4" w:author="John Fay" w:date="2015-07-20T12:41:00Z" w:initials="JF">
    <w:p w:rsidR="00F148E7" w:rsidRDefault="00F148E7">
      <w:pPr>
        <w:pStyle w:val="CommentText"/>
      </w:pPr>
      <w:r>
        <w:rPr>
          <w:rStyle w:val="CommentReference"/>
        </w:rPr>
        <w:annotationRef/>
      </w:r>
      <w:r>
        <w:t xml:space="preserve">This would look only at the pixels in which the streams flows through (30m), which is fine. But should we consider land cover in the entire riparian buffer (defined as all pixels 1.5 m above the stream cell into which it drains)? </w:t>
      </w:r>
    </w:p>
  </w:comment>
  <w:comment w:id="8" w:author="John Fay" w:date="2015-07-20T12:48:00Z" w:initials="JF">
    <w:p w:rsidR="00F148E7" w:rsidRDefault="00F148E7">
      <w:pPr>
        <w:pStyle w:val="CommentText"/>
      </w:pPr>
      <w:r>
        <w:rPr>
          <w:rStyle w:val="CommentReference"/>
        </w:rPr>
        <w:annotationRef/>
      </w:r>
      <w:r>
        <w:t>The stats models will give us an indication how important these variables are in explaining habitat likelihood</w:t>
      </w:r>
      <w:r w:rsidR="00D60D2B">
        <w:t xml:space="preserve">, ranging from 0 to 1. However, I don’t think we can translate these values into “across the board” changes. All we can say is that its impact may be minimal (low value) or potentially significant (high value). </w:t>
      </w:r>
    </w:p>
  </w:comment>
  <w:comment w:id="9" w:author="Lydia Olander" w:date="2015-08-03T08:51:00Z" w:initials="LOP">
    <w:p w:rsidR="00FD6AF1" w:rsidRDefault="00FD6AF1">
      <w:pPr>
        <w:pStyle w:val="CommentText"/>
      </w:pPr>
      <w:r>
        <w:rPr>
          <w:rStyle w:val="CommentReference"/>
        </w:rPr>
        <w:annotationRef/>
      </w:r>
      <w:r>
        <w:t xml:space="preserve">Could do different percentage – maybe 5%?  The 10% was just a random guess but may not be biologically reasonable.  I was thinking perhaps go a little high so we would see the signal.  Part of the purpose of doing this is just to see which HUC12s are more sensitive to change in these parameters and thus might be sensitive the management that affected these parameters. </w:t>
      </w:r>
    </w:p>
  </w:comment>
  <w:comment w:id="10" w:author="John Fay" w:date="2015-07-20T12:52:00Z" w:initials="JF">
    <w:p w:rsidR="00B26B0F" w:rsidRDefault="00B26B0F" w:rsidP="00B26B0F">
      <w:pPr>
        <w:pStyle w:val="CommentText"/>
      </w:pPr>
      <w:r>
        <w:rPr>
          <w:rStyle w:val="CommentReference"/>
        </w:rPr>
        <w:annotationRef/>
      </w:r>
      <w:r>
        <w:t xml:space="preserve">This is what Audrey and Emily will compute. I have scripts that automate this, but it will still take a LONG time to compute. We’ll save time if we collapse the NLCD classes (e.g. all forest classes just become “forest”), which Dean and I agreed we’d do, for simplicity.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A200A"/>
    <w:multiLevelType w:val="hybridMultilevel"/>
    <w:tmpl w:val="901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E6211"/>
    <w:multiLevelType w:val="hybridMultilevel"/>
    <w:tmpl w:val="066A4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Fay">
    <w15:presenceInfo w15:providerId="AD" w15:userId="S-1-5-21-1614895754-1935655697-725345543-17674"/>
  </w15:person>
  <w15:person w15:author="Lydia Olander">
    <w15:presenceInfo w15:providerId="AD" w15:userId="S-1-5-21-1614895754-1935655697-725345543-18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42"/>
    <w:rsid w:val="00071481"/>
    <w:rsid w:val="002D7E9D"/>
    <w:rsid w:val="00400490"/>
    <w:rsid w:val="00432E68"/>
    <w:rsid w:val="004C2A8F"/>
    <w:rsid w:val="00532E42"/>
    <w:rsid w:val="009C0348"/>
    <w:rsid w:val="009E5B50"/>
    <w:rsid w:val="00B24E41"/>
    <w:rsid w:val="00B26B0F"/>
    <w:rsid w:val="00B632A1"/>
    <w:rsid w:val="00BC38B4"/>
    <w:rsid w:val="00D60D2B"/>
    <w:rsid w:val="00F148E7"/>
    <w:rsid w:val="00F527DA"/>
    <w:rsid w:val="00FD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F97B"/>
  <w15:chartTrackingRefBased/>
  <w15:docId w15:val="{94CFD2BF-D5F0-4B4D-A313-296FF035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2E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2E42"/>
    <w:pPr>
      <w:ind w:left="720"/>
      <w:contextualSpacing/>
    </w:pPr>
  </w:style>
  <w:style w:type="character" w:styleId="CommentReference">
    <w:name w:val="annotation reference"/>
    <w:basedOn w:val="DefaultParagraphFont"/>
    <w:uiPriority w:val="99"/>
    <w:semiHidden/>
    <w:unhideWhenUsed/>
    <w:rsid w:val="00F148E7"/>
    <w:rPr>
      <w:sz w:val="16"/>
      <w:szCs w:val="16"/>
    </w:rPr>
  </w:style>
  <w:style w:type="paragraph" w:styleId="CommentText">
    <w:name w:val="annotation text"/>
    <w:basedOn w:val="Normal"/>
    <w:link w:val="CommentTextChar"/>
    <w:uiPriority w:val="99"/>
    <w:semiHidden/>
    <w:unhideWhenUsed/>
    <w:rsid w:val="00F148E7"/>
    <w:pPr>
      <w:spacing w:line="240" w:lineRule="auto"/>
    </w:pPr>
    <w:rPr>
      <w:sz w:val="20"/>
      <w:szCs w:val="20"/>
    </w:rPr>
  </w:style>
  <w:style w:type="character" w:customStyle="1" w:styleId="CommentTextChar">
    <w:name w:val="Comment Text Char"/>
    <w:basedOn w:val="DefaultParagraphFont"/>
    <w:link w:val="CommentText"/>
    <w:uiPriority w:val="99"/>
    <w:semiHidden/>
    <w:rsid w:val="00F148E7"/>
    <w:rPr>
      <w:sz w:val="20"/>
      <w:szCs w:val="20"/>
    </w:rPr>
  </w:style>
  <w:style w:type="paragraph" w:styleId="CommentSubject">
    <w:name w:val="annotation subject"/>
    <w:basedOn w:val="CommentText"/>
    <w:next w:val="CommentText"/>
    <w:link w:val="CommentSubjectChar"/>
    <w:uiPriority w:val="99"/>
    <w:semiHidden/>
    <w:unhideWhenUsed/>
    <w:rsid w:val="00F148E7"/>
    <w:rPr>
      <w:b/>
      <w:bCs/>
    </w:rPr>
  </w:style>
  <w:style w:type="character" w:customStyle="1" w:styleId="CommentSubjectChar">
    <w:name w:val="Comment Subject Char"/>
    <w:basedOn w:val="CommentTextChar"/>
    <w:link w:val="CommentSubject"/>
    <w:uiPriority w:val="99"/>
    <w:semiHidden/>
    <w:rsid w:val="00F148E7"/>
    <w:rPr>
      <w:b/>
      <w:bCs/>
      <w:sz w:val="20"/>
      <w:szCs w:val="20"/>
    </w:rPr>
  </w:style>
  <w:style w:type="paragraph" w:styleId="BalloonText">
    <w:name w:val="Balloon Text"/>
    <w:basedOn w:val="Normal"/>
    <w:link w:val="BalloonTextChar"/>
    <w:uiPriority w:val="99"/>
    <w:semiHidden/>
    <w:unhideWhenUsed/>
    <w:rsid w:val="00F14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8E7"/>
    <w:rPr>
      <w:rFonts w:ascii="Segoe UI" w:hAnsi="Segoe UI" w:cs="Segoe UI"/>
      <w:sz w:val="18"/>
      <w:szCs w:val="18"/>
    </w:rPr>
  </w:style>
  <w:style w:type="character" w:styleId="Hyperlink">
    <w:name w:val="Hyperlink"/>
    <w:basedOn w:val="DefaultParagraphFont"/>
    <w:uiPriority w:val="99"/>
    <w:unhideWhenUsed/>
    <w:rsid w:val="004004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ter.epa.gov/type/rsl/monitoring/vms53.cfm" TargetMode="Externa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Olander, Ph.D.</dc:creator>
  <cp:keywords/>
  <dc:description/>
  <cp:lastModifiedBy>Lydia Olander, Ph.D.</cp:lastModifiedBy>
  <cp:revision>5</cp:revision>
  <dcterms:created xsi:type="dcterms:W3CDTF">2015-08-03T12:55:00Z</dcterms:created>
  <dcterms:modified xsi:type="dcterms:W3CDTF">2015-08-03T13:46:00Z</dcterms:modified>
</cp:coreProperties>
</file>